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Life course evolution of Glucose-insulin metabolism in thin young rural Indians</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  </w:t>
        <w:tab/>
        <w:t xml:space="preserve"> </w:t>
        <w:tab/>
      </w:r>
    </w:p>
    <w:p w:rsidR="00000000" w:rsidDel="00000000" w:rsidP="00000000" w:rsidRDefault="00000000" w:rsidRPr="00000000" w14:paraId="0000000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&amp; Objective:</w:t>
      </w:r>
    </w:p>
    <w:p w:rsidR="00000000" w:rsidDel="00000000" w:rsidP="00000000" w:rsidRDefault="00000000" w:rsidRPr="00000000" w14:paraId="0000000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impaired insulin sensitivity coupled with a defective beta cell function is considered as a pathophysiological factor responsible for development of glucose intolerance. It is considered that in normal individuals, a decrease in insulin sensitivity is compensated by increased insulin secretion by beta cells while in individuals with high risk this compensatory mechanism is affected. In this  work we present the relationship between insulin sensitivity and insulin secretion in normal glucose tolerant (NGT) and prediabetes individuals at 6,12 and 18 years of their life-course. We also track the evolution of NGT and Pre-diabetes individuals along the insulin sensitivity and secretion axis.</w:t>
      </w:r>
    </w:p>
    <w:p w:rsidR="00000000" w:rsidDel="00000000" w:rsidP="00000000" w:rsidRDefault="00000000" w:rsidRPr="00000000" w14:paraId="00000006">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&amp; Methods:</w:t>
      </w:r>
    </w:p>
    <w:p w:rsidR="00000000" w:rsidDel="00000000" w:rsidP="00000000" w:rsidRDefault="00000000" w:rsidRPr="00000000" w14:paraId="0000000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part of Pune Maternal Nutrition Study (PMNS), Insulin Sensitivity (HOMA-S) and insulin secretion (HOMA-β) among other clinical characteristics were estimated for 637 individuals at 6,12 and 18 years. Subjects were classified as normal glucose tolerance (NGT) or prediabetes according to their OGTT results at 18 year (ADA criteria). To determine the relationship between HOMA-B and HOMA-S we estimated HOMA-B as a nonlinear function of HOMA-S. The relationship was visualized separately for NGT and prediabetes individuals at 6,12 and 18 years each. Their temporal movement over years and rate of change of HOMA-S and HOMA-B was estimated using a linear mixed effect model.</w:t>
      </w:r>
    </w:p>
    <w:p w:rsidR="00000000" w:rsidDel="00000000" w:rsidP="00000000" w:rsidRDefault="00000000" w:rsidRPr="00000000" w14:paraId="00000008">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637 individuals, 455 were classified as NGT and 182 as prediabetes. A nonlinear hyperbolic relationship between </w:t>
      </w:r>
      <w:r w:rsidDel="00000000" w:rsidR="00000000" w:rsidRPr="00000000">
        <w:rPr>
          <w:rFonts w:ascii="Times New Roman" w:cs="Times New Roman" w:eastAsia="Times New Roman" w:hAnsi="Times New Roman"/>
          <w:rtl w:val="0"/>
        </w:rPr>
        <w:t xml:space="preserve">insulin sensitivity and beta cell function was found , in agreement with other studies. However, </w:t>
      </w:r>
      <w:r w:rsidDel="00000000" w:rsidR="00000000" w:rsidRPr="00000000">
        <w:rPr>
          <w:rFonts w:ascii="Times New Roman" w:cs="Times New Roman" w:eastAsia="Times New Roman" w:hAnsi="Times New Roman"/>
          <w:rtl w:val="0"/>
        </w:rPr>
        <w:t xml:space="preserve"> we additionally demonstrate a lower level of HOMA-beta (secretion) for all levels of </w:t>
      </w:r>
      <w:r w:rsidDel="00000000" w:rsidR="00000000" w:rsidRPr="00000000">
        <w:rPr>
          <w:rFonts w:ascii="Times New Roman" w:cs="Times New Roman" w:eastAsia="Times New Roman" w:hAnsi="Times New Roman"/>
          <w:rtl w:val="0"/>
        </w:rPr>
        <w:t xml:space="preserve">HOMA-sensitivity i</w:t>
      </w:r>
      <w:r w:rsidDel="00000000" w:rsidR="00000000" w:rsidRPr="00000000">
        <w:rPr>
          <w:rFonts w:ascii="Times New Roman" w:cs="Times New Roman" w:eastAsia="Times New Roman" w:hAnsi="Times New Roman"/>
          <w:rtl w:val="0"/>
        </w:rPr>
        <w:t xml:space="preserve">n prediabetes individuals as compared to normal controls at 18 years of age (mean difference …, sd …). The same trend was observed at 6 and 12 years as well, indicating an early life </w:t>
      </w:r>
      <w:r w:rsidDel="00000000" w:rsidR="00000000" w:rsidRPr="00000000">
        <w:rPr>
          <w:rFonts w:ascii="Times New Roman" w:cs="Times New Roman" w:eastAsia="Times New Roman" w:hAnsi="Times New Roman"/>
          <w:rtl w:val="0"/>
        </w:rPr>
        <w:t xml:space="preserve">dysregulation of glucose-insulin</w:t>
      </w:r>
      <w:r w:rsidDel="00000000" w:rsidR="00000000" w:rsidRPr="00000000">
        <w:rPr>
          <w:rFonts w:ascii="Times New Roman" w:cs="Times New Roman" w:eastAsia="Times New Roman" w:hAnsi="Times New Roman"/>
          <w:rtl w:val="0"/>
        </w:rPr>
        <w:t xml:space="preserve"> metabolism. </w:t>
      </w:r>
      <w:r w:rsidDel="00000000" w:rsidR="00000000" w:rsidRPr="00000000">
        <w:rPr>
          <w:rtl w:val="0"/>
        </w:rPr>
      </w:r>
    </w:p>
    <w:p w:rsidR="00000000" w:rsidDel="00000000" w:rsidP="00000000" w:rsidRDefault="00000000" w:rsidRPr="00000000" w14:paraId="0000000A">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0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provide evidence for early life dysregulation in glucose insulin metabolism leading to pre-diabetes at 18 years of age. </w:t>
      </w:r>
      <w:r w:rsidDel="00000000" w:rsidR="00000000" w:rsidRPr="00000000">
        <w:rPr>
          <w:rFonts w:ascii="Times New Roman" w:cs="Times New Roman" w:eastAsia="Times New Roman" w:hAnsi="Times New Roman"/>
          <w:rtl w:val="0"/>
        </w:rPr>
        <w:t xml:space="preserve">Prediabetic individuals started with lower beta cell function and lower insulin sensitivity from early age. </w:t>
      </w:r>
      <w:r w:rsidDel="00000000" w:rsidR="00000000" w:rsidRPr="00000000">
        <w:rPr>
          <w:rFonts w:ascii="Times New Roman" w:cs="Times New Roman" w:eastAsia="Times New Roman" w:hAnsi="Times New Roman"/>
          <w:highlight w:val="yellow"/>
          <w:rtl w:val="0"/>
        </w:rPr>
        <w:t xml:space="preserve">The relationship between HOMA-S and HOMA-B  is nonlinear with</w:t>
      </w:r>
      <w:r w:rsidDel="00000000" w:rsidR="00000000" w:rsidRPr="00000000">
        <w:rPr>
          <w:rFonts w:ascii="Times New Roman" w:cs="Times New Roman" w:eastAsia="Times New Roman" w:hAnsi="Times New Roman"/>
          <w:rtl w:val="0"/>
        </w:rPr>
        <w:t xml:space="preserve">. Diabetes prevention should start from early life. </w:t>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w:t>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Glucose-insulin metabolism is primarily governed by two physiological mechanisms namely insulin sensitivity (or insulin resistance) and insulin secretion. Insulin sensitivity is the ability of the human body to utilize insulin efficiently for metabolism of glucose. </w:t>
      </w:r>
      <w:r w:rsidDel="00000000" w:rsidR="00000000" w:rsidRPr="00000000">
        <w:rPr>
          <w:rFonts w:ascii="Times New Roman" w:cs="Times New Roman" w:eastAsia="Times New Roman" w:hAnsi="Times New Roman"/>
          <w:color w:val="ff0000"/>
          <w:rtl w:val="0"/>
        </w:rPr>
        <w:t xml:space="preserve">While insulin secretion is the mechanism by which pancreatic beta cells increase the secretion of insulin to act on the glucose.</w:t>
      </w:r>
      <w:r w:rsidDel="00000000" w:rsidR="00000000" w:rsidRPr="00000000">
        <w:rPr>
          <w:rFonts w:ascii="Times New Roman" w:cs="Times New Roman" w:eastAsia="Times New Roman" w:hAnsi="Times New Roman"/>
          <w:rtl w:val="0"/>
        </w:rPr>
        <w:t xml:space="preserve"> Under normal physiological conditions a decrease in insulin sensitivity (high insulin resistance) is compensated by an increase in insulin secretion by pancreatic beta cells and this relationship between insulin sensitivity and secretion was first demonstrated by Bergman et al [ref]. He demonstrated that insulin sensitivity and secretion follows a rectangular hyperbolic relationship wherein a decrease in insulin sensitivity is accompanied by an increase in insulin secretion thereby at any point of time their product remains constant. This constant is known  as disposition index which is also defined as beta cell function adjusted for insulin sensitivity. He further demonstrated that a combined defect in insulin sensitivity and insulin secretion gives rise to diabetes phenotypes. This observation was further confirmed by various studies. Though the relative contribution of insulin sensitivity and secretion is not entirely understood it has been observed that insulin secretory defect is more prominent in undernourished while insensitivity is more prominent in Obese [ref]. The study by Bergman et al and various other groups demonstrated that insulin sensitivity and secretion follow a hyperbolic relationship , however this relationship is shifted towards the left  in case of diseased/diabetic phenotype individuals implying that for same value of insulin sensitivity , beta cell function is reduced considerably in diabetic individuals. It is not known how these two mechanisms behave over a longer period of time. In this regard, Pune Maternal Nutrition Study (PMNS)  provides us a unique opportunity to study evolution of insulin sensitivity and secretion in a longitudinal study setup. We have utilized the hyperbolic relationship described by Bergman to study the evolution of insulin sensitivity and secretion with respect to glucose metabolism.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Determinants of HOMA-S and HOMA-BMethod: </w:t>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 of the PMNS cohort</w:t>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PMNS (</w:t>
      </w:r>
      <w:r w:rsidDel="00000000" w:rsidR="00000000" w:rsidRPr="00000000">
        <w:rPr>
          <w:rFonts w:ascii="Times New Roman" w:cs="Times New Roman" w:eastAsia="Times New Roman" w:hAnsi="Times New Roman"/>
          <w:color w:val="ff0000"/>
          <w:rtl w:val="0"/>
        </w:rPr>
        <w:t xml:space="preserve">Fig. 1 and Supplementary Fig. 1</w:t>
      </w:r>
      <w:r w:rsidDel="00000000" w:rsidR="00000000" w:rsidRPr="00000000">
        <w:rPr>
          <w:rFonts w:ascii="Times New Roman" w:cs="Times New Roman" w:eastAsia="Times New Roman" w:hAnsi="Times New Roman"/>
          <w:rtl w:val="0"/>
        </w:rPr>
        <w:t xml:space="preserve">) was established in 1993 in six rural villages near Pune, India to prospectively study associations of maternal nutritional status with fetal growth and later diabetes risk in the offspring. Married, non-pregnant women  were followed up and those who became pregnant (F0 generation) were recruited into the study if a singleton pregnancy of &lt;21 weeks’ gestation was confirmed by ultrasound. . </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children (F1 generation) were followed up at birth, 6, 12 and 18 years of age. </w:t>
      </w:r>
      <w:r w:rsidDel="00000000" w:rsidR="00000000" w:rsidRPr="00000000">
        <w:rPr>
          <w:rFonts w:ascii="Times New Roman" w:cs="Times New Roman" w:eastAsia="Times New Roman" w:hAnsi="Times New Roman"/>
          <w:rtl w:val="0"/>
        </w:rPr>
        <w:t xml:space="preserve"> Participants arrived at the Diabetes Unit the evening before the day of blood sampling, had a standard dinner, and fasted overnight. In the morning, a fasting blood sample was collected. At 6 years, an oral glucose tolerance test (OGTT) was performed, using 1.75g/kg of anhydrous glucose, followed by further samples at 30 and 120 minutes. At 12 years, only a fasting sample was collected. At 18 years a full OGTT (75g anhydrous glucose) was repeated. Glucose was measured by the glucose oxidase/peroxidase method, and specific insulin by ELISA. Insulin sensitivity (HOMA-S) and beta cell function (HOMA-β) were calculated using data from the fasting samples and the iHOMA2 website. [https://www.phc.ox.ac.uk/research/technology-outputs/ihoma2 , </w:t>
      </w:r>
      <w:r w:rsidDel="00000000" w:rsidR="00000000" w:rsidRPr="00000000">
        <w:rPr>
          <w:rFonts w:ascii="Times New Roman" w:cs="Times New Roman" w:eastAsia="Times New Roman" w:hAnsi="Times New Roman"/>
          <w:highlight w:val="yellow"/>
          <w:rtl w:val="0"/>
        </w:rPr>
        <w:t xml:space="preserve">last accessed August 2019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was approved by village leaders and the KEM Hospital Research Centre Ethics Committee. Parents gave written consent; children under 18 years of age gave written assent and written consent after reaching 18 years.</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Glucose tolerance classification:</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American Diabetes Association criteria participants (F1 generation) were classified as normal glucose tolerance (NGT) if their  Fasting Plasma Glucose &lt; 100 mg/dL, 2-h Plasma Glucose &lt; 140 mg/dL) and prediabetes if Fasting Plasma Glucose : 100 - 125 mg/dL and/or 2-h Plasma Glucose: 140 mg/dL - 199 mg/dL) at 18 years of age.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Statistical Analysis :  </w:t>
      </w:r>
    </w:p>
    <w:p w:rsidR="00000000" w:rsidDel="00000000" w:rsidP="00000000" w:rsidRDefault="00000000" w:rsidRPr="00000000" w14:paraId="00000046">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Relationship between Insulin sensitivity and secretion (beta cell function) in NGT and Prediabetes: </w:t>
      </w: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4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insulin sensitivity and insulin secretion was plotted for the cohort at</w:t>
      </w:r>
      <w:r w:rsidDel="00000000" w:rsidR="00000000" w:rsidRPr="00000000">
        <w:rPr>
          <w:rFonts w:ascii="Times New Roman" w:cs="Times New Roman" w:eastAsia="Times New Roman" w:hAnsi="Times New Roman"/>
          <w:rtl w:val="0"/>
        </w:rPr>
        <w:t xml:space="preserve"> 6,12 and 18 years of age..  LOESS models were fitted to obtain the </w:t>
      </w:r>
      <w:r w:rsidDel="00000000" w:rsidR="00000000" w:rsidRPr="00000000">
        <w:rPr>
          <w:rFonts w:ascii="Times New Roman" w:cs="Times New Roman" w:eastAsia="Times New Roman" w:hAnsi="Times New Roman"/>
          <w:rtl w:val="0"/>
        </w:rPr>
        <w:t xml:space="preserve">mean curves of </w:t>
      </w:r>
      <w:r w:rsidDel="00000000" w:rsidR="00000000" w:rsidRPr="00000000">
        <w:rPr>
          <w:rFonts w:ascii="Times New Roman" w:cs="Times New Roman" w:eastAsia="Times New Roman" w:hAnsi="Times New Roman"/>
          <w:rtl w:val="0"/>
        </w:rPr>
        <w:t xml:space="preserve">HOMA-B as a function of HOMA-S in NGT and Prediabetes group at 6, 12 and 18 years. Between the prediabetes and NGT groups, the difference in HOMA-beta at the mean value of HOMA sensitivity along with their confidence intervals was visualized. </w:t>
      </w:r>
    </w:p>
    <w:p w:rsidR="00000000" w:rsidDel="00000000" w:rsidP="00000000" w:rsidRDefault="00000000" w:rsidRPr="00000000" w14:paraId="00000048">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Trajectory of insulin sensitivity and secretion in NGT and Prediabetes over the years</w:t>
      </w:r>
    </w:p>
    <w:p w:rsidR="00000000" w:rsidDel="00000000" w:rsidP="00000000" w:rsidRDefault="00000000" w:rsidRPr="00000000" w14:paraId="0000004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temporal evolution of the aforementioned hyperbolic relationship from  childhood to young adult age in the NGT and Prediabetes groups was plotted[Figure]. Additionally, the trajectory of this </w:t>
      </w:r>
      <w:r w:rsidDel="00000000" w:rsidR="00000000" w:rsidRPr="00000000">
        <w:rPr>
          <w:rFonts w:ascii="Times New Roman" w:cs="Times New Roman" w:eastAsia="Times New Roman" w:hAnsi="Times New Roman"/>
          <w:rtl w:val="0"/>
        </w:rPr>
        <w:t xml:space="preserve">‘disposition index’ was also visualized as the </w:t>
      </w:r>
      <w:r w:rsidDel="00000000" w:rsidR="00000000" w:rsidRPr="00000000">
        <w:rPr>
          <w:rFonts w:ascii="Times New Roman" w:cs="Times New Roman" w:eastAsia="Times New Roman" w:hAnsi="Times New Roman"/>
          <w:rtl w:val="0"/>
        </w:rPr>
        <w:t xml:space="preserve">median values for each group serially over time [figure]</w:t>
      </w:r>
    </w:p>
    <w:p w:rsidR="00000000" w:rsidDel="00000000" w:rsidP="00000000" w:rsidRDefault="00000000" w:rsidRPr="00000000" w14:paraId="000000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Relationship between  HOMA- B and HOMA-S with age</w:t>
      </w:r>
      <w:r w:rsidDel="00000000" w:rsidR="00000000" w:rsidRPr="00000000">
        <w:rPr>
          <w:rtl w:val="0"/>
        </w:rPr>
      </w:r>
    </w:p>
    <w:p w:rsidR="00000000" w:rsidDel="00000000" w:rsidP="00000000" w:rsidRDefault="00000000" w:rsidRPr="00000000" w14:paraId="0000004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rates of change of </w:t>
      </w:r>
      <w:r w:rsidDel="00000000" w:rsidR="00000000" w:rsidRPr="00000000">
        <w:rPr>
          <w:rFonts w:ascii="Times New Roman" w:cs="Times New Roman" w:eastAsia="Times New Roman" w:hAnsi="Times New Roman"/>
          <w:rtl w:val="0"/>
        </w:rPr>
        <w:t xml:space="preserve">HOMA-B and HOMA-S with age in NGT and prediabetes groups were modeled using a </w:t>
      </w:r>
      <w:r w:rsidDel="00000000" w:rsidR="00000000" w:rsidRPr="00000000">
        <w:rPr>
          <w:rFonts w:ascii="Times New Roman" w:cs="Times New Roman" w:eastAsia="Times New Roman" w:hAnsi="Times New Roman"/>
          <w:rtl w:val="0"/>
        </w:rPr>
        <w:t xml:space="preserve">linear mixed effect modeling approach to account for variations arising due to repeated measures.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Determinants of insulin sensitivity and secretion ratio</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determine the factors affecting insulin sensitivity and insulin secretion, we modeled the ratio of insulin secretion and insulin sensitivity at 18 years of age. We built two different models using an </w:t>
      </w:r>
      <w:r w:rsidDel="00000000" w:rsidR="00000000" w:rsidRPr="00000000">
        <w:rPr>
          <w:rFonts w:ascii="Times New Roman" w:cs="Times New Roman" w:eastAsia="Times New Roman" w:hAnsi="Times New Roman"/>
          <w:rtl w:val="0"/>
        </w:rPr>
        <w:t xml:space="preserve">elastic net algorithm of the glmnet library in R . </w:t>
      </w:r>
      <w:r w:rsidDel="00000000" w:rsidR="00000000" w:rsidRPr="00000000">
        <w:rPr>
          <w:rFonts w:ascii="Times New Roman" w:cs="Times New Roman" w:eastAsia="Times New Roman" w:hAnsi="Times New Roman"/>
          <w:rtl w:val="0"/>
        </w:rPr>
        <w:t xml:space="preserve">In model 1 we used maternal features collected during the 28th week of pregnancy, father’s feature and at birth anthropometric measurements of participants as predictors. We termed it as a Birth model. In the second model, we also included the changes in different features from 0 to 6 years and 6 to 12 years as predictors in addition to the birth model. We termed the second model as a delta model.  Important variables from the models were  selected and R-square of the models are reported. </w:t>
      </w:r>
      <w:r w:rsidDel="00000000" w:rsidR="00000000" w:rsidRPr="00000000">
        <w:rPr>
          <w:rtl w:val="0"/>
        </w:rPr>
      </w:r>
    </w:p>
    <w:p w:rsidR="00000000" w:rsidDel="00000000" w:rsidP="00000000" w:rsidRDefault="00000000" w:rsidRPr="00000000" w14:paraId="0000005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above analysis was performed on male and female combined data, male and female data separately. </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w:t>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 of cohort:</w:t>
      </w:r>
    </w:p>
    <w:p w:rsidR="00000000" w:rsidDel="00000000" w:rsidP="00000000" w:rsidRDefault="00000000" w:rsidRPr="00000000" w14:paraId="0000005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w:t>
      </w:r>
      <w:r w:rsidDel="00000000" w:rsidR="00000000" w:rsidRPr="00000000">
        <w:rPr>
          <w:rFonts w:ascii="Times New Roman" w:cs="Times New Roman" w:eastAsia="Times New Roman" w:hAnsi="Times New Roman"/>
          <w:rtl w:val="0"/>
        </w:rPr>
        <w:t xml:space="preserve"> 620 individuals who participated in this study, 443 individuals were classified as Normal Glucose Tolerance (NGT) and 177 individuals were classified as Pre-diabetes according to their OGTT results at 18 years. A total of 336 were male and 284 were female. Out of 336 male, 127 were prediabetes and 209 were NGT and out of 284 females, 50 were prediabetes and 234 were NGT. </w:t>
      </w:r>
    </w:p>
    <w:p w:rsidR="00000000" w:rsidDel="00000000" w:rsidP="00000000" w:rsidRDefault="00000000" w:rsidRPr="00000000" w14:paraId="0000005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18 years, participants with glucose intolerance had lower insulin secretion (lower insulinogenic and disposition indices) and lower insulin sensitivity (lower HOMA-S and Matsuda index) than NGT participants. Glucose intolerant men, but not women were more adipose (higher BMI, fat% and waist circumference). Men and women with glucose intolerance at 18 years had higher glucose concentrations and lower disposition index at 6 and 12 years than the NGT group; men also had lower insulin sensitivity at age 6 years.</w:t>
      </w:r>
    </w:p>
    <w:p w:rsidR="00000000" w:rsidDel="00000000" w:rsidP="00000000" w:rsidRDefault="00000000" w:rsidRPr="00000000" w14:paraId="0000005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 between insulin sensitivity and secretion in NGT vs Prediabetes: </w:t>
        <w:tab/>
        <w:t xml:space="preserve"> </w:t>
        <w:tab/>
      </w:r>
    </w:p>
    <w:p w:rsidR="00000000" w:rsidDel="00000000" w:rsidP="00000000" w:rsidRDefault="00000000" w:rsidRPr="00000000" w14:paraId="0000005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a hyperbolic relationship exists between insulin sensitivity and insulin secretion in both NGT and Prediabetes individuals at 6,12 and 18 year each. Hyperbolic curve for the prediabetes group was found to be shifted towards the origin (left and downwards) as compared to their NGT counterpart. The downward shift of the Prediabetes curve suggests that Prediabetes individuals showed a decreased beta cell function compared to NGT individuals for the same value of insulin sensitivity. The separation between the NGT and Prediabetes curve was most prominent at 18 years (</w:t>
      </w:r>
      <w:r w:rsidDel="00000000" w:rsidR="00000000" w:rsidRPr="00000000">
        <w:rPr>
          <w:rFonts w:ascii="Times New Roman" w:cs="Times New Roman" w:eastAsia="Times New Roman" w:hAnsi="Times New Roman"/>
          <w:b w:val="1"/>
          <w:rtl w:val="0"/>
        </w:rPr>
        <w:t xml:space="preserve">see figure</w:t>
      </w:r>
      <w:r w:rsidDel="00000000" w:rsidR="00000000" w:rsidRPr="00000000">
        <w:rPr>
          <w:rFonts w:ascii="Times New Roman" w:cs="Times New Roman" w:eastAsia="Times New Roman" w:hAnsi="Times New Roman"/>
          <w:rtl w:val="0"/>
        </w:rPr>
        <w:t xml:space="preserve">), </w:t>
      </w:r>
      <w:ins w:author="Tavpritesh Sethi" w:id="0" w:date="2021-03-31T15:55:14Z">
        <w:r w:rsidDel="00000000" w:rsidR="00000000" w:rsidRPr="00000000">
          <w:rPr>
            <w:rFonts w:ascii="Times New Roman" w:cs="Times New Roman" w:eastAsia="Times New Roman" w:hAnsi="Times New Roman"/>
            <w:rtl w:val="0"/>
          </w:rPr>
          <w:t xml:space="preserve">and a similar trend was observed at 12 and 6 years of age as well, indicating an early life dysregulation of glucose-insulin metabolism.</w:t>
        </w:r>
      </w:ins>
      <w:del w:author="Tavpritesh Sethi" w:id="0" w:date="2021-03-31T15:55:14Z">
        <w:r w:rsidDel="00000000" w:rsidR="00000000" w:rsidRPr="00000000">
          <w:rPr>
            <w:rFonts w:ascii="Times New Roman" w:cs="Times New Roman" w:eastAsia="Times New Roman" w:hAnsi="Times New Roman"/>
            <w:rtl w:val="0"/>
          </w:rPr>
          <w:delText xml:space="preserve">t</w:delText>
        </w:r>
        <w:r w:rsidDel="00000000" w:rsidR="00000000" w:rsidRPr="00000000">
          <w:rPr>
            <w:rFonts w:ascii="Times New Roman" w:cs="Times New Roman" w:eastAsia="Times New Roman" w:hAnsi="Times New Roman"/>
            <w:highlight w:val="yellow"/>
            <w:rtl w:val="0"/>
          </w:rPr>
          <w:delText xml:space="preserve">hough it was significantly different also at 12 and 6 years of age.</w:delText>
        </w:r>
      </w:del>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color w:val="ff9900"/>
          <w:highlight w:val="yellow"/>
          <w:rtl w:val="0"/>
        </w:rPr>
        <w:t xml:space="preserve">However, the separation (intercept of NGT vs Prediabetes) was statistically significant both at 6 and 12 years[give stats]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Increasing age (from 6 to 12 to 18 years) , insulin sensitivity was found to be decreasing in both NGT and Pre-diabetes individuals. Both NGT and Prediabetes were found to have high insulin sensitivity at 6 and 12 years of age while at 18 years there was a considerable decrease in sensitivity for both the group.(summary table). </w:t>
        <w:tab/>
        <w:t xml:space="preserve"> </w:t>
        <w:tab/>
        <w:t xml:space="preserve"> </w:t>
        <w:tab/>
      </w:r>
    </w:p>
    <w:p w:rsidR="00000000" w:rsidDel="00000000" w:rsidP="00000000" w:rsidRDefault="00000000" w:rsidRPr="00000000" w14:paraId="0000005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compensate for the loss of insulin sensitivity, the beta cell function of both the groups increased over the time. However an increase in Prediabetes groups was lower compared to NGT groups suggesting that in individuals with high risk beta cell function is altered.</w:t>
        <w:tab/>
        <w:t xml:space="preserve"> </w:t>
      </w:r>
    </w:p>
    <w:p w:rsidR="00000000" w:rsidDel="00000000" w:rsidP="00000000" w:rsidRDefault="00000000" w:rsidRPr="00000000" w14:paraId="0000005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Evolution of insulin sensitivity/secretion in NGT vs Pre-diabetes.</w:t>
      </w:r>
      <w:r w:rsidDel="00000000" w:rsidR="00000000" w:rsidRPr="00000000">
        <w:rPr>
          <w:rtl w:val="0"/>
        </w:rPr>
      </w:r>
    </w:p>
    <w:p w:rsidR="00000000" w:rsidDel="00000000" w:rsidP="00000000" w:rsidRDefault="00000000" w:rsidRPr="00000000" w14:paraId="0000005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childhood to young adult age there is a progressive decrease of HOMA-S and a progressive increase in HOMA-B. [calculate the change in percentage from 6 -12,12-18,6-18 HOMA-S and HOMA-B].The decrease  in HOMA-S was higher and rise in HOMA-B was lower in prediabetes compared to that in NGT. This trajectory is better appreciated in a log transformed plot which shows </w:t>
      </w:r>
      <w:r w:rsidDel="00000000" w:rsidR="00000000" w:rsidRPr="00000000">
        <w:rPr>
          <w:rFonts w:ascii="Times New Roman" w:cs="Times New Roman" w:eastAsia="Times New Roman" w:hAnsi="Times New Roman"/>
          <w:rtl w:val="0"/>
        </w:rPr>
        <w:t xml:space="preserve"> that Prediabetes individuals at 6 years of their lifespan start with lower insulin sensitivity and beta cell function compared to their NGT counterpart and they continue to follow</w:t>
      </w:r>
      <w:commentRangeStart w:id="0"/>
      <w:r w:rsidDel="00000000" w:rsidR="00000000" w:rsidRPr="00000000">
        <w:rPr>
          <w:rFonts w:ascii="Times New Roman" w:cs="Times New Roman" w:eastAsia="Times New Roman" w:hAnsi="Times New Roman"/>
          <w:rtl w:val="0"/>
        </w:rPr>
        <w:t xml:space="preserve"> Over the years NGT and Prediabetes follow different trajectories which defines their insulin sensitivity and insulin secretion. The Prediabetes group was found to follow a trajectory corresponding to lower HOMA-B and HOMA-S compared to NGT group.]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424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445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Rate of Change of HOMA-Beta/Sensitivity  from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 to 12 to 18:</w:t>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found that insulin sensitivity decreased from 6 to 18 years while insulin secretion was found to increase with progression of age. Moreover, we also observed that the rate of change of insulin sensitivity/secretion differed in NGT and pre-diabetes individuals. Results from linear mixed effect models reveal that with age insulin sensitivity  decreases more rapidly in prediabetes (</w:t>
      </w:r>
      <w:r w:rsidDel="00000000" w:rsidR="00000000" w:rsidRPr="00000000">
        <w:rPr>
          <w:rFonts w:ascii="Times New Roman" w:cs="Times New Roman" w:eastAsia="Times New Roman" w:hAnsi="Times New Roman"/>
          <w:highlight w:val="yellow"/>
          <w:rtl w:val="0"/>
        </w:rPr>
        <w:t xml:space="preserve">23 units in NGT vs 39 units in Prediabetes )</w:t>
      </w:r>
      <w:r w:rsidDel="00000000" w:rsidR="00000000" w:rsidRPr="00000000">
        <w:rPr>
          <w:rFonts w:ascii="Times New Roman" w:cs="Times New Roman" w:eastAsia="Times New Roman" w:hAnsi="Times New Roman"/>
          <w:rtl w:val="0"/>
        </w:rPr>
        <w:t xml:space="preserve">. Similarly the rate of increase of insulin secretion was found to be more in NGT compared to Prediabetes ( 4 units vs 2 units). Summary of the result is provided in supplementary table x </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Determinants of insulin sensitivity and secretion ratio: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We obtained X and Y number of features important in the birth model and delta model respectively. At birth anthropometric features of newborn  (midarm circumference , length of the foot</w:t>
      </w:r>
      <w:r w:rsidDel="00000000" w:rsidR="00000000" w:rsidRPr="00000000">
        <w:rPr>
          <w:rtl w:val="0"/>
        </w:rPr>
      </w:r>
    </w:p>
    <w:p w:rsidR="00000000" w:rsidDel="00000000" w:rsidP="00000000" w:rsidRDefault="00000000" w:rsidRPr="00000000" w14:paraId="00000071">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deep Tiwari" w:id="0" w:date="2021-03-25T08:43:18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